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Ayni Souls</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&gt; Nuestra sociedad cada día da paso agigantados en cuestión de tecnología , una de las razones de no sentir todo ese avance tecnológico, Es la falta de compromiso con nuestra comunidad, somos los poseedores de un conocimiento, que no se está reflejando, somos quienes debemos empoderarnos de grandes sueños hacia un futuro con tecnología más humana al alcance de todos.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Nuestra motivación no va en la busca del oro,  nuestra meta es más grande que nuestros conquistadores, </w:t>
      </w:r>
      <w:r w:rsidDel="00000000" w:rsidR="00000000" w:rsidRPr="00000000">
        <w:rPr>
          <w:rtl w:val="0"/>
        </w:rPr>
        <w:t xml:space="preserve">vamos hacia la raíz, vamos a construir tejido social, vamos a conectar hogares, a dale vida a tu casa, a devolverle la  conciencia.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w:t>
      </w:r>
      <w:r w:rsidDel="00000000" w:rsidR="00000000" w:rsidRPr="00000000">
        <w:rPr>
          <w:rtl w:val="0"/>
        </w:rPr>
        <w:t xml:space="preserve">onvertimos nuestra casa </w:t>
      </w:r>
      <w:r w:rsidDel="00000000" w:rsidR="00000000" w:rsidRPr="00000000">
        <w:rPr>
          <w:rtl w:val="0"/>
        </w:rPr>
        <w:t xml:space="preserve">en un hogar del siglo XXI </w:t>
      </w:r>
      <w:r w:rsidDel="00000000" w:rsidR="00000000" w:rsidRPr="00000000">
        <w:rPr>
          <w:rtl w:val="0"/>
        </w:rPr>
        <w:t xml:space="preserve">, con l</w:t>
      </w:r>
      <w:r w:rsidDel="00000000" w:rsidR="00000000" w:rsidRPr="00000000">
        <w:rPr>
          <w:rtl w:val="0"/>
        </w:rPr>
        <w:t xml:space="preserve">a</w:t>
      </w:r>
      <w:r w:rsidDel="00000000" w:rsidR="00000000" w:rsidRPr="00000000">
        <w:rPr>
          <w:rtl w:val="0"/>
        </w:rPr>
        <w:t xml:space="preserve"> cual podemos interactuar, un ser que nos pueda enseñar, inteligencia artificial programada para diferentes públicos, niños, jóvenes, personas de la tercera edad,  etc. hay problemas que están a la vista de todos y esta la intransigencia de no querer verlo,  dejamos que nos robaran nuestra sensibilidad, nos conformamos con las respuestas de la tv.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posiblemente solo seamos personas apasionadas, pero ese es el motor para asumir retos, no podemos dejar que el concepto de Io</w:t>
      </w:r>
      <w:r w:rsidDel="00000000" w:rsidR="00000000" w:rsidRPr="00000000">
        <w:rPr>
          <w:rtl w:val="0"/>
        </w:rPr>
        <w:t xml:space="preserve">T</w:t>
      </w:r>
      <w:r w:rsidDel="00000000" w:rsidR="00000000" w:rsidRPr="00000000">
        <w:rPr>
          <w:rtl w:val="0"/>
        </w:rPr>
        <w:t xml:space="preserve">, smart house, smart city, domótica, hardware libre,  sean términos que usamos en charlas con nuestros amigos y amigas, es nuestro deber emprender fracasar y volver a intentarlo.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 es la tecnología la que nos hace mas inteligentes, es el uso que nosotros le demos, ese uso debe ayudar a mejorar nuestro país, nuestro hogar de todos.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Hay gente Ayni Souls allá afuera uno de ellos es Salman Khan fundador de khan academy.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 Salman Khan irradia una satisfacción personal mucho mayor que la de la mayoría de los otros grandes innovadores de internet. A diferencia de muchos, es un “innovador social”, cuya misión como empresario es ayudar a los pobres de todo el mundo.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 lo está logrando con creces. No es casual que la revista Time lo haya incluido en su lista de las 100 personas más influyentes del mundo, ni que la revista Forbes lo haya puesto en su portada como el pionero de la educación del siglo XXI </w:t>
      </w: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Oppenheimer Andrés en !Crear o morir! - Salman Khan y las “escuelas al revés” pag 128</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sz w:val="19"/>
          <w:szCs w:val="19"/>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sz w:val="19"/>
          <w:szCs w:val="19"/>
          <w:rtl w:val="0"/>
        </w:rPr>
        <w:t xml:space="preserve">[</w:t>
      </w:r>
      <w:r w:rsidDel="00000000" w:rsidR="00000000" w:rsidRPr="00000000">
        <w:rPr>
          <w:i w:val="1"/>
          <w:sz w:val="19"/>
          <w:szCs w:val="19"/>
          <w:rtl w:val="0"/>
        </w:rPr>
        <w:t xml:space="preserve">1] Ayni : intercambio recíproco de trabajo y ayuda </w:t>
      </w:r>
      <w:r w:rsidDel="00000000" w:rsidR="00000000" w:rsidRPr="00000000">
        <w:rPr>
          <w:i w:val="1"/>
          <w:sz w:val="20"/>
          <w:szCs w:val="20"/>
          <w:rtl w:val="0"/>
        </w:rPr>
        <w:t xml:space="preserve">(palabra en Quechua </w:t>
      </w:r>
      <w:r w:rsidDel="00000000" w:rsidR="00000000" w:rsidRPr="00000000">
        <w:rPr>
          <w:i w:val="1"/>
          <w:sz w:val="19"/>
          <w:szCs w:val="19"/>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https://www.youtube.com/watch?v=2b3xG_YjgvI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IDEA CENTRAL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vamos a vender censores para tu casa los cuales van a ser manipulados desde el celular, desde cualquier sitio con conexión a internet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valor agregado : vinculación a la empresa personas que se encuentren ( en la calle y que quieran mejorar su calidad de vida, acompañamiento para que se eduque y luego trabaje con nosotros )</w:t>
      </w:r>
    </w:p>
    <w:p w:rsidR="00000000" w:rsidDel="00000000" w:rsidP="00000000" w:rsidRDefault="00000000" w:rsidRPr="00000000">
      <w:pPr>
        <w:numPr>
          <w:ilvl w:val="0"/>
          <w:numId w:val="2"/>
        </w:numPr>
        <w:ind w:left="720" w:hanging="360"/>
        <w:rPr>
          <w:b w:val="1"/>
        </w:rPr>
      </w:pPr>
      <w:r w:rsidDel="00000000" w:rsidR="00000000" w:rsidRPr="00000000">
        <w:rPr>
          <w:rtl w:val="0"/>
        </w:rPr>
        <w:t xml:space="preserve">&gt; el hardware libre al ser de bajo costo, permite la implementación o ofrecer un servicio con precios cómodos,</w:t>
      </w:r>
    </w:p>
    <w:p w:rsidR="00000000" w:rsidDel="00000000" w:rsidP="00000000" w:rsidRDefault="00000000" w:rsidRPr="00000000">
      <w:pPr>
        <w:numPr>
          <w:ilvl w:val="0"/>
          <w:numId w:val="2"/>
        </w:numPr>
        <w:ind w:left="720" w:hanging="360"/>
        <w:rPr>
          <w:b w:val="1"/>
        </w:rPr>
      </w:pPr>
      <w:r w:rsidDel="00000000" w:rsidR="00000000" w:rsidRPr="00000000">
        <w:rPr>
          <w:rtl w:val="0"/>
        </w:rPr>
      </w:r>
    </w:p>
    <w:p w:rsidR="00000000" w:rsidDel="00000000" w:rsidP="00000000" w:rsidRDefault="00000000" w:rsidRPr="00000000">
      <w:pPr>
        <w:numPr>
          <w:ilvl w:val="0"/>
          <w:numId w:val="2"/>
        </w:numPr>
        <w:ind w:left="720" w:hanging="360"/>
        <w:rPr>
          <w:b w:val="1"/>
        </w:rPr>
      </w:pPr>
      <w:r w:rsidDel="00000000" w:rsidR="00000000" w:rsidRPr="00000000">
        <w:rPr>
          <w:rtl w:val="0"/>
        </w:rPr>
        <w:t xml:space="preserve">&gt; filantropía, todos esperan que salgas con una idea innovadora con la cual te hagas multimillonario, ¿es algo que todos queremos verdad?, </w:t>
      </w:r>
    </w:p>
    <w:p w:rsidR="00000000" w:rsidDel="00000000" w:rsidP="00000000" w:rsidRDefault="00000000" w:rsidRPr="00000000">
      <w:pPr>
        <w:numPr>
          <w:ilvl w:val="0"/>
          <w:numId w:val="2"/>
        </w:numPr>
        <w:ind w:left="720" w:hanging="360"/>
        <w:rPr/>
      </w:pPr>
      <w:r w:rsidDel="00000000" w:rsidR="00000000" w:rsidRPr="00000000">
        <w:rPr>
          <w:rtl w:val="0"/>
        </w:rPr>
        <w:t xml:space="preserve">&gt; ¿se puede vivir de la filantropía ?, lo averiguaremos luego se los contamos .</w:t>
      </w:r>
    </w:p>
    <w:p w:rsidR="00000000" w:rsidDel="00000000" w:rsidP="00000000" w:rsidRDefault="00000000" w:rsidRPr="00000000">
      <w:pPr>
        <w:numPr>
          <w:ilvl w:val="0"/>
          <w:numId w:val="2"/>
        </w:numPr>
        <w:ind w:left="720" w:hanging="360"/>
        <w:rPr/>
      </w:pPr>
      <w:r w:rsidDel="00000000" w:rsidR="00000000" w:rsidRPr="00000000">
        <w:rPr>
          <w:rtl w:val="0"/>
        </w:rPr>
        <w:t xml:space="preserve">olvidamos lo que nos decía nuestra abuela  …., lo libre, todo lo que te de acceso a nuevo conocimiento, es de esta manera como cambiaremos al mundo.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ns w:author="Miller Ossa Samboni" w:id="0" w:date="2017-08-14T10:49:08Z"/>
          <w:rPrChange w:author="Miller Ossa Samboni" w:id="1" w:date="2017-08-14T10:49:08Z">
            <w:rPr>
              <w:b w:val="1"/>
            </w:rPr>
          </w:rPrChange>
        </w:rPr>
      </w:pPr>
      <w:ins w:author="Miller Ossa Samboni" w:id="0" w:date="2017-08-14T10:49:08Z">
        <w:r w:rsidDel="00000000" w:rsidR="00000000" w:rsidRPr="00000000">
          <w:rPr>
            <w:b w:val="1"/>
            <w:rtl w:val="0"/>
            <w:rPrChange w:author="Miller Ossa Samboni" w:id="1" w:date="2017-08-14T10:49:08Z">
              <w:rPr>
                <w:b w:val="1"/>
              </w:rPr>
            </w:rPrChange>
          </w:rPr>
          <w:t xml:space="preserve">Propuesta título :</w:t>
        </w:r>
        <w:r w:rsidDel="00000000" w:rsidR="00000000" w:rsidRPr="00000000">
          <w:rPr>
            <w:b w:val="1"/>
            <w:rtl w:val="0"/>
          </w:rPr>
          <w:t xml:space="preserve"> Ayni S</w:t>
        </w:r>
        <w:r w:rsidDel="00000000" w:rsidR="00000000" w:rsidRPr="00000000">
          <w:rPr>
            <w:b w:val="1"/>
            <w:rtl w:val="0"/>
            <w:rPrChange w:author="Miller Ossa Samboni" w:id="1" w:date="2017-08-14T10:49:08Z">
              <w:rPr>
                <w:b w:val="1"/>
              </w:rPr>
            </w:rPrChange>
          </w:rPr>
          <w:t xml:space="preserve">ouls</w:t>
        </w:r>
        <w:r w:rsidDel="00000000" w:rsidR="00000000" w:rsidRPr="00000000">
          <w:rPr>
            <w:rtl w:val="0"/>
          </w:rPr>
        </w:r>
      </w:ins>
    </w:p>
    <w:p w:rsidR="00000000" w:rsidDel="00000000" w:rsidP="00000000" w:rsidRDefault="00000000" w:rsidRPr="00000000">
      <w:pPr>
        <w:contextualSpacing w:val="0"/>
        <w:rPr>
          <w:ins w:author="Miller Ossa Samboni" w:id="0" w:date="2017-08-14T10:49:08Z"/>
          <w:b w:val="1"/>
          <w:sz w:val="19"/>
          <w:szCs w:val="19"/>
          <w:rPrChange w:author="Miller Ossa Samboni" w:id="1" w:date="2017-08-14T10:49:08Z">
            <w:rPr>
              <w:b w:val="1"/>
            </w:rPr>
          </w:rPrChange>
        </w:rPr>
      </w:pPr>
      <w:ins w:author="Miller Ossa Samboni" w:id="0" w:date="2017-08-14T10:49:08Z">
        <w:r w:rsidDel="00000000" w:rsidR="00000000" w:rsidRPr="00000000">
          <w:rPr>
            <w:b w:val="1"/>
            <w:sz w:val="19"/>
            <w:szCs w:val="19"/>
            <w:rtl w:val="0"/>
            <w:rPrChange w:author="Miller Ossa Samboni" w:id="1" w:date="2017-08-14T10:49:08Z">
              <w:rPr>
                <w:b w:val="1"/>
              </w:rPr>
            </w:rPrChange>
          </w:rPr>
          <w:t xml:space="preserve">Ayni : intercambio reciproco de trabajo y ayuda </w:t>
        </w:r>
        <w:r w:rsidDel="00000000" w:rsidR="00000000" w:rsidRPr="00000000">
          <w:rPr>
            <w:b w:val="1"/>
            <w:i w:val="1"/>
            <w:sz w:val="20"/>
            <w:szCs w:val="20"/>
            <w:rtl w:val="0"/>
            <w:rPrChange w:author="Miller Ossa Samboni" w:id="1" w:date="2017-08-14T10:49:08Z">
              <w:rPr>
                <w:b w:val="1"/>
              </w:rPr>
            </w:rPrChange>
          </w:rPr>
          <w:t xml:space="preserve">(palabra en Quechua </w:t>
        </w:r>
        <w:r w:rsidDel="00000000" w:rsidR="00000000" w:rsidRPr="00000000">
          <w:rPr>
            <w:b w:val="1"/>
            <w:sz w:val="19"/>
            <w:szCs w:val="19"/>
            <w:rtl w:val="0"/>
            <w:rPrChange w:author="Miller Ossa Samboni" w:id="1" w:date="2017-08-14T10:49:08Z">
              <w:rPr>
                <w:b w:val="1"/>
              </w:rPr>
            </w:rPrChange>
          </w:rPr>
          <w:t xml:space="preserve">)</w:t>
        </w:r>
      </w:ins>
    </w:p>
    <w:p w:rsidR="00000000" w:rsidDel="00000000" w:rsidP="00000000" w:rsidRDefault="00000000" w:rsidRPr="00000000">
      <w:pPr>
        <w:contextualSpacing w:val="0"/>
        <w:rPr>
          <w:b w:val="1"/>
          <w:sz w:val="19"/>
          <w:szCs w:val="19"/>
          <w:rPrChange w:author="Miller Ossa Samboni" w:id="1" w:date="2017-08-14T10:49:08Z">
            <w:rPr/>
          </w:rPrChange>
        </w:rPr>
      </w:pPr>
      <w:ins w:author="Miller Ossa Samboni" w:id="0" w:date="2017-08-14T10:49:08Z">
        <w:r w:rsidDel="00000000" w:rsidR="00000000" w:rsidRPr="00000000">
          <w:rPr>
            <w:b w:val="1"/>
            <w:sz w:val="19"/>
            <w:szCs w:val="19"/>
            <w:rtl w:val="0"/>
            <w:rPrChange w:author="Miller Ossa Samboni" w:id="1" w:date="2017-08-14T10:49:08Z">
              <w:rPr>
                <w:b w:val="1"/>
              </w:rPr>
            </w:rPrChange>
          </w:rPr>
          <w:t xml:space="preserve">Ayni Soul: intercambio reciproco de trabajo y ayuda echo de corazón con el alma </w:t>
        </w:r>
      </w:ins>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&gt; referencias sobre población que no tiene acceso a tecnología .</w:t>
      </w:r>
    </w:p>
    <w:p w:rsidR="00000000" w:rsidDel="00000000" w:rsidP="00000000" w:rsidRDefault="00000000" w:rsidRPr="00000000">
      <w:pPr>
        <w:contextualSpacing w:val="0"/>
        <w:rPr/>
      </w:pPr>
      <w:r w:rsidDel="00000000" w:rsidR="00000000" w:rsidRPr="00000000">
        <w:rPr>
          <w:rtl w:val="0"/>
        </w:rPr>
        <w:t xml:space="preserve">&gt; ejemplos de proyectos exitosos relacionados con innova</w:t>
      </w:r>
      <w:r w:rsidDel="00000000" w:rsidR="00000000" w:rsidRPr="00000000">
        <w:rPr>
          <w:rtl w:val="0"/>
        </w:rPr>
        <w:t xml:space="preserve">ción</w:t>
      </w:r>
      <w:r w:rsidDel="00000000" w:rsidR="00000000" w:rsidRPr="00000000">
        <w:rPr>
          <w:rtl w:val="0"/>
        </w:rPr>
        <w:t xml:space="preserve">  social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2b3xG_YjgvI" TargetMode="External"/></Relationships>
</file>